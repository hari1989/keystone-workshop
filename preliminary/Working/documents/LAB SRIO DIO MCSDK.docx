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39" w:rsidRDefault="00AF4839">
      <w:pPr>
        <w:pStyle w:val="Heading2"/>
      </w:pPr>
      <w:bookmarkStart w:id="0" w:name="_Toc110767330"/>
      <w:r>
        <w:t xml:space="preserve">Lab </w:t>
      </w:r>
      <w:bookmarkEnd w:id="0"/>
      <w:r w:rsidR="004D54AF">
        <w:t>01:</w:t>
      </w:r>
      <w:r w:rsidR="009F58A5">
        <w:t xml:space="preserve"> </w:t>
      </w:r>
      <w:r w:rsidR="004D54AF">
        <w:t>SRIO Loopback Direct IO</w:t>
      </w:r>
    </w:p>
    <w:p w:rsidR="009F58A5" w:rsidRDefault="009F58A5" w:rsidP="009F58A5">
      <w:pPr>
        <w:pStyle w:val="Heading3"/>
      </w:pPr>
      <w:r>
        <w:t>Purpose</w:t>
      </w:r>
    </w:p>
    <w:p w:rsidR="00AF4839" w:rsidRDefault="009F58A5">
      <w:r>
        <w:t xml:space="preserve">The purpose of this lab </w:t>
      </w:r>
      <w:r w:rsidR="00412681">
        <w:t>is to demo</w:t>
      </w:r>
      <w:r w:rsidR="00881A97">
        <w:t xml:space="preserve">nstrate how to build and run a very basic </w:t>
      </w:r>
      <w:r w:rsidR="00412681">
        <w:t xml:space="preserve">SRIO loopback </w:t>
      </w:r>
      <w:r w:rsidR="00B00CE7">
        <w:t xml:space="preserve">application </w:t>
      </w:r>
      <w:r w:rsidR="00412681">
        <w:t>on the C66</w:t>
      </w:r>
      <w:r w:rsidR="00881A97">
        <w:t>78 EVM using the example code</w:t>
      </w:r>
      <w:r w:rsidR="00412681">
        <w:t xml:space="preserve"> delivered with </w:t>
      </w:r>
      <w:ins w:id="1" w:author="a0850458" w:date="2012-04-10T17:16:00Z">
        <w:r w:rsidR="00907B9A">
          <w:t xml:space="preserve">the </w:t>
        </w:r>
      </w:ins>
      <w:r w:rsidR="00412681">
        <w:t>MCSDK.</w:t>
      </w:r>
    </w:p>
    <w:p w:rsidR="00AF4839" w:rsidRDefault="00AF4839" w:rsidP="009F58A5">
      <w:pPr>
        <w:pStyle w:val="Heading3"/>
      </w:pPr>
      <w:r>
        <w:t>Project Files</w:t>
      </w:r>
    </w:p>
    <w:p w:rsidR="009F58A5" w:rsidRDefault="00AF4839" w:rsidP="009F58A5">
      <w:r>
        <w:t xml:space="preserve">The </w:t>
      </w:r>
      <w:r w:rsidR="009F58A5">
        <w:t xml:space="preserve">following </w:t>
      </w:r>
      <w:r w:rsidR="00B00CE7">
        <w:t xml:space="preserve">project </w:t>
      </w:r>
      <w:r w:rsidR="009F58A5">
        <w:t xml:space="preserve">files are used in this </w:t>
      </w:r>
      <w:bookmarkStart w:id="2" w:name="_Toc110767331"/>
      <w:r w:rsidR="00412681">
        <w:t>lab:</w:t>
      </w:r>
    </w:p>
    <w:p w:rsidR="00412681" w:rsidRDefault="00B00CE7" w:rsidP="009F58A5">
      <w:r>
        <w:t>\</w:t>
      </w:r>
      <w:r w:rsidRPr="00B00CE7">
        <w:t>pdk_C6678_1_0_0_19\packages\ti\drv\exampleProjects</w:t>
      </w:r>
      <w:r>
        <w:t>\</w:t>
      </w:r>
      <w:r w:rsidR="00412681">
        <w:t>SRIO_LoopbackDioIsrexampleproject</w:t>
      </w:r>
    </w:p>
    <w:p w:rsidR="009F58A5" w:rsidRDefault="009F58A5" w:rsidP="009F58A5">
      <w:r>
        <w:t xml:space="preserve"> </w:t>
      </w:r>
    </w:p>
    <w:p w:rsidR="00B669AB" w:rsidRDefault="009F58A5">
      <w:pPr>
        <w:pStyle w:val="Heading3"/>
      </w:pPr>
      <w:r>
        <w:br w:type="page"/>
      </w:r>
      <w:bookmarkEnd w:id="2"/>
      <w:r>
        <w:lastRenderedPageBreak/>
        <w:t xml:space="preserve">TASK 1: </w:t>
      </w:r>
      <w:r w:rsidR="00B00CE7">
        <w:t xml:space="preserve">Import the </w:t>
      </w:r>
      <w:r w:rsidR="000D7BC8">
        <w:t xml:space="preserve">Example </w:t>
      </w:r>
      <w:r w:rsidR="00B00CE7">
        <w:t>Project</w:t>
      </w:r>
    </w:p>
    <w:p w:rsidR="00B669AB" w:rsidRDefault="00B00CE7" w:rsidP="00B669AB">
      <w:pPr>
        <w:pStyle w:val="Number"/>
        <w:numPr>
          <w:ilvl w:val="0"/>
          <w:numId w:val="25"/>
        </w:numPr>
      </w:pPr>
      <w:r>
        <w:t>Open CCS</w:t>
      </w:r>
      <w:r w:rsidR="000D7BC8">
        <w:t>.</w:t>
      </w:r>
    </w:p>
    <w:p w:rsidR="000D7BC8" w:rsidRDefault="000D7BC8" w:rsidP="00B669AB">
      <w:pPr>
        <w:pStyle w:val="Number"/>
        <w:numPr>
          <w:ilvl w:val="0"/>
          <w:numId w:val="25"/>
        </w:numPr>
      </w:pPr>
      <w:r>
        <w:t>Set the Perspective to CCS Edit.</w:t>
      </w:r>
    </w:p>
    <w:p w:rsidR="009F58A5" w:rsidRDefault="00B00CE7" w:rsidP="00B669AB">
      <w:pPr>
        <w:pStyle w:val="Number"/>
        <w:numPr>
          <w:ilvl w:val="0"/>
          <w:numId w:val="25"/>
        </w:numPr>
      </w:pPr>
      <w:r>
        <w:t>Import the project.</w:t>
      </w:r>
    </w:p>
    <w:p w:rsidR="00B00CE7" w:rsidRDefault="00B00CE7" w:rsidP="00B00CE7">
      <w:pPr>
        <w:pStyle w:val="Number"/>
        <w:numPr>
          <w:ilvl w:val="1"/>
          <w:numId w:val="25"/>
        </w:numPr>
      </w:pPr>
      <w:r>
        <w:t>Project | Import Existing CCS/CCE Eclipse Project</w:t>
      </w:r>
    </w:p>
    <w:p w:rsidR="00B00CE7" w:rsidRDefault="00B00CE7" w:rsidP="00B00CE7">
      <w:pPr>
        <w:pStyle w:val="Number"/>
        <w:numPr>
          <w:ilvl w:val="1"/>
          <w:numId w:val="25"/>
        </w:numPr>
      </w:pPr>
      <w:r>
        <w:t xml:space="preserve">Select search _directory </w:t>
      </w:r>
      <w:r w:rsidRPr="00B00CE7">
        <w:t>\pdk_C6678_1_0_0_19\packages\ti\drv</w:t>
      </w:r>
      <w:r>
        <w:t>\exampleProjects</w:t>
      </w:r>
    </w:p>
    <w:p w:rsidR="00B00CE7" w:rsidRDefault="000D7BC8" w:rsidP="00B00CE7">
      <w:pPr>
        <w:pStyle w:val="Number"/>
        <w:numPr>
          <w:ilvl w:val="1"/>
          <w:numId w:val="25"/>
        </w:numPr>
      </w:pPr>
      <w:r>
        <w:t xml:space="preserve">From the list of Discovered projects, choose </w:t>
      </w:r>
      <w:r w:rsidRPr="000D7BC8">
        <w:t>SRIO_LoopbackDioIsrexampleproject</w:t>
      </w:r>
      <w:r>
        <w:t xml:space="preserve"> and then click Finish.</w:t>
      </w:r>
    </w:p>
    <w:p w:rsidR="009F58A5" w:rsidRPr="00B669AB" w:rsidRDefault="000D7BC8" w:rsidP="000D7BC8">
      <w:pPr>
        <w:pStyle w:val="Number"/>
        <w:numPr>
          <w:ilvl w:val="0"/>
          <w:numId w:val="25"/>
        </w:numPr>
      </w:pPr>
      <w:r w:rsidRPr="000D7BC8">
        <w:t>SRIO_LoopbackDioIsrexampleproject</w:t>
      </w:r>
      <w:r w:rsidR="00C667F6">
        <w:t xml:space="preserve"> </w:t>
      </w:r>
      <w:r>
        <w:t>should now appear in your Project Explorer.</w:t>
      </w:r>
    </w:p>
    <w:p w:rsidR="00C667F6" w:rsidRDefault="00C667F6" w:rsidP="00C0597A">
      <w:pPr>
        <w:pStyle w:val="Heading3"/>
      </w:pPr>
    </w:p>
    <w:p w:rsidR="00C667F6" w:rsidRDefault="00C667F6" w:rsidP="00C667F6">
      <w:pPr>
        <w:pStyle w:val="Heading3"/>
      </w:pPr>
      <w:r>
        <w:t>TASK 2: Set</w:t>
      </w:r>
      <w:r w:rsidR="001C6C49">
        <w:t>/Verify</w:t>
      </w:r>
      <w:r>
        <w:t xml:space="preserve"> the Project Properties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 xml:space="preserve">Select the </w:t>
      </w:r>
      <w:r w:rsidRPr="000D7BC8">
        <w:t>S</w:t>
      </w:r>
      <w:r>
        <w:t>RIO_LoopbackDioIsrexampleproject.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>Right click and select Properties.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>Select General and choose the Main Tab.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>Set the following Device Properties.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Device Family = C6000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Variant = Generic C66x Device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>Under Build/C6000 Compiler, select Basic Options and set the following compiler debug properties:</w:t>
      </w:r>
    </w:p>
    <w:p w:rsidR="00C667F6" w:rsidRDefault="001C6C49" w:rsidP="00C667F6">
      <w:pPr>
        <w:pStyle w:val="Number"/>
        <w:numPr>
          <w:ilvl w:val="1"/>
          <w:numId w:val="25"/>
        </w:numPr>
      </w:pPr>
      <w:r>
        <w:t>Target processor ver</w:t>
      </w:r>
      <w:r w:rsidR="00C667F6">
        <w:t>s</w:t>
      </w:r>
      <w:r>
        <w:t>i</w:t>
      </w:r>
      <w:r w:rsidR="00C667F6">
        <w:t>on = 6600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Debugging model = Full symbolic debug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Optimization level = 0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Optimize for code size = 0</w:t>
      </w:r>
    </w:p>
    <w:p w:rsidR="00C0597A" w:rsidRDefault="00C667F6" w:rsidP="00402BA3">
      <w:pPr>
        <w:pStyle w:val="Number"/>
        <w:numPr>
          <w:ilvl w:val="0"/>
          <w:numId w:val="25"/>
        </w:numPr>
      </w:pPr>
      <w:r>
        <w:t>Click OK.</w:t>
      </w:r>
    </w:p>
    <w:p w:rsidR="00AF4839" w:rsidRDefault="002A2082">
      <w:pPr>
        <w:pStyle w:val="Heading3"/>
      </w:pPr>
      <w:r>
        <w:br w:type="page"/>
      </w:r>
      <w:r w:rsidR="00C0597A">
        <w:lastRenderedPageBreak/>
        <w:t>TASK 3</w:t>
      </w:r>
      <w:r w:rsidR="009F58A5">
        <w:t xml:space="preserve">: </w:t>
      </w:r>
      <w:r w:rsidR="00C667F6">
        <w:t>Build the Project</w:t>
      </w:r>
    </w:p>
    <w:p w:rsidR="00C667F6" w:rsidRDefault="00C667F6" w:rsidP="00C0597A">
      <w:pPr>
        <w:pStyle w:val="Number"/>
        <w:numPr>
          <w:ilvl w:val="0"/>
          <w:numId w:val="25"/>
        </w:numPr>
      </w:pPr>
      <w:r>
        <w:t xml:space="preserve">Select </w:t>
      </w:r>
      <w:r w:rsidRPr="000D7BC8">
        <w:t>S</w:t>
      </w:r>
      <w:r>
        <w:t>RIO_LoopbackDioIsrexampleproject.</w:t>
      </w:r>
    </w:p>
    <w:p w:rsidR="00AF4839" w:rsidRDefault="00C667F6" w:rsidP="00C0597A">
      <w:pPr>
        <w:pStyle w:val="Number"/>
        <w:numPr>
          <w:ilvl w:val="0"/>
          <w:numId w:val="25"/>
        </w:numPr>
      </w:pPr>
      <w:r>
        <w:t>Build the project</w:t>
      </w:r>
      <w:r w:rsidR="00C0597A">
        <w:t>.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Project | Build Project</w:t>
      </w:r>
      <w:r w:rsidR="00F06659">
        <w:br/>
        <w:t>OR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Right Click and select Build Project</w:t>
      </w:r>
    </w:p>
    <w:p w:rsidR="000A49D4" w:rsidRDefault="000A49D4" w:rsidP="000A49D4">
      <w:pPr>
        <w:pStyle w:val="Number"/>
        <w:numPr>
          <w:ilvl w:val="0"/>
          <w:numId w:val="25"/>
        </w:numPr>
      </w:pPr>
      <w:r>
        <w:t>Verify that the build was successful.</w:t>
      </w:r>
    </w:p>
    <w:p w:rsidR="000A49D4" w:rsidRDefault="000A49D4" w:rsidP="000A49D4">
      <w:pPr>
        <w:pStyle w:val="Fill-InNoNumber"/>
        <w:ind w:left="0" w:firstLine="360"/>
      </w:pPr>
      <w:r>
        <w:t xml:space="preserve">Was the file </w:t>
      </w:r>
      <w:r w:rsidRPr="000D7BC8">
        <w:t>S</w:t>
      </w:r>
      <w:r>
        <w:t xml:space="preserve">RIO_LoopbackDioIsrexampleproject.out generated? </w:t>
      </w:r>
      <w:r>
        <w:tab/>
      </w:r>
    </w:p>
    <w:p w:rsidR="000A49D4" w:rsidRDefault="000A49D4" w:rsidP="000A49D4">
      <w:pPr>
        <w:pStyle w:val="Hint"/>
      </w:pPr>
      <w:r>
        <w:t>From the CCS Edit perspective, check the Binaries or Debug directory. From the CCS Debug perspective, check the Console.</w:t>
      </w:r>
    </w:p>
    <w:p w:rsidR="00AF4839" w:rsidRDefault="00AF4839" w:rsidP="009F58A5">
      <w:pPr>
        <w:pStyle w:val="NumberNoNumber"/>
      </w:pPr>
      <w:r>
        <w:br/>
      </w:r>
    </w:p>
    <w:p w:rsidR="005A6BCE" w:rsidRDefault="005A6BCE">
      <w:pPr>
        <w:suppressAutoHyphens w:val="0"/>
        <w:spacing w:before="0" w:after="0"/>
        <w:rPr>
          <w:rFonts w:ascii="Arial" w:hAnsi="Arial"/>
          <w:b/>
          <w:noProof/>
          <w:sz w:val="32"/>
        </w:rPr>
      </w:pPr>
      <w:r>
        <w:br w:type="page"/>
      </w:r>
    </w:p>
    <w:p w:rsidR="00C0597A" w:rsidRDefault="00C0597A" w:rsidP="00C0597A">
      <w:pPr>
        <w:pStyle w:val="Heading3"/>
      </w:pPr>
      <w:r>
        <w:lastRenderedPageBreak/>
        <w:t>TASK 4: Connect to the Target EVM</w:t>
      </w:r>
    </w:p>
    <w:p w:rsidR="00C0597A" w:rsidRDefault="00C0597A" w:rsidP="00C0597A">
      <w:pPr>
        <w:pStyle w:val="Number"/>
        <w:numPr>
          <w:ilvl w:val="0"/>
          <w:numId w:val="25"/>
        </w:numPr>
      </w:pPr>
      <w:r>
        <w:t>Set the Perspective to CCS Debug.</w:t>
      </w:r>
    </w:p>
    <w:p w:rsidR="00C0597A" w:rsidRDefault="00C0597A" w:rsidP="00C0597A">
      <w:pPr>
        <w:pStyle w:val="Number"/>
        <w:numPr>
          <w:ilvl w:val="0"/>
          <w:numId w:val="25"/>
        </w:numPr>
      </w:pPr>
      <w:r>
        <w:t>Create a new User-Defined Target: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View | Target Configurations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Select User Defined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Click the New Target button or Right-click and select New Target Configuration</w:t>
      </w:r>
    </w:p>
    <w:p w:rsidR="00C0597A" w:rsidRDefault="00C0597A" w:rsidP="00C0597A">
      <w:pPr>
        <w:pStyle w:val="Number"/>
        <w:numPr>
          <w:ilvl w:val="0"/>
          <w:numId w:val="25"/>
        </w:numPr>
      </w:pPr>
      <w:r>
        <w:t xml:space="preserve">Define the </w:t>
      </w:r>
      <w:r w:rsidR="00403C44">
        <w:t xml:space="preserve">C6678L/LE </w:t>
      </w:r>
      <w:r>
        <w:t>EVM as a new target: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File name = EVM6678L or EVM6678LE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Location = &lt;local&gt;\</w:t>
      </w:r>
      <w:proofErr w:type="spellStart"/>
      <w:r>
        <w:t>ti</w:t>
      </w:r>
      <w:proofErr w:type="spellEnd"/>
      <w:r>
        <w:t>\</w:t>
      </w:r>
      <w:proofErr w:type="spellStart"/>
      <w:r w:rsidRPr="00C0597A">
        <w:t>CCSTargetConfigurations</w:t>
      </w:r>
      <w:proofErr w:type="spellEnd"/>
    </w:p>
    <w:p w:rsidR="00D654B3" w:rsidRDefault="00D654B3" w:rsidP="00C0597A">
      <w:pPr>
        <w:pStyle w:val="Number"/>
        <w:numPr>
          <w:ilvl w:val="1"/>
          <w:numId w:val="25"/>
        </w:numPr>
      </w:pPr>
      <w:r>
        <w:t>Select the emulator type (XDS100 or XDS560v2)  in the connection drop-down men</w:t>
      </w:r>
      <w:r w:rsidR="00A1488B">
        <w:t>u</w:t>
      </w:r>
    </w:p>
    <w:p w:rsidR="00D654B3" w:rsidRDefault="00D654B3" w:rsidP="00D654B3">
      <w:pPr>
        <w:pStyle w:val="Number"/>
        <w:numPr>
          <w:ilvl w:val="1"/>
          <w:numId w:val="25"/>
        </w:numPr>
      </w:pPr>
      <w:r>
        <w:t>Specify the Board or Device by checking the appropriate box (TMS320C6678)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Click Finish</w:t>
      </w:r>
    </w:p>
    <w:p w:rsidR="00C0597A" w:rsidRDefault="00403C44" w:rsidP="00C0597A">
      <w:pPr>
        <w:pStyle w:val="Number"/>
        <w:numPr>
          <w:ilvl w:val="0"/>
          <w:numId w:val="25"/>
        </w:numPr>
      </w:pPr>
      <w:r>
        <w:t>Make sure the EVM is powered ON and connect your PC/laptop to the emulator port on the EVM using the provided USB cable.</w:t>
      </w:r>
    </w:p>
    <w:p w:rsidR="00403C44" w:rsidRDefault="00403C44" w:rsidP="00C0597A">
      <w:pPr>
        <w:pStyle w:val="Number"/>
        <w:numPr>
          <w:ilvl w:val="0"/>
          <w:numId w:val="25"/>
        </w:numPr>
      </w:pPr>
      <w:r>
        <w:t>Launch the target configuration (e.g., EVM6678LE.ccxml).</w:t>
      </w:r>
    </w:p>
    <w:p w:rsidR="00403C44" w:rsidRDefault="00403C44" w:rsidP="00403C44">
      <w:pPr>
        <w:pStyle w:val="Number"/>
        <w:numPr>
          <w:ilvl w:val="1"/>
          <w:numId w:val="25"/>
        </w:numPr>
      </w:pPr>
      <w:r>
        <w:t>Select the target.</w:t>
      </w:r>
    </w:p>
    <w:p w:rsidR="00403C44" w:rsidRDefault="00403C44" w:rsidP="00403C44">
      <w:pPr>
        <w:pStyle w:val="Number"/>
        <w:numPr>
          <w:ilvl w:val="1"/>
          <w:numId w:val="25"/>
        </w:numPr>
      </w:pPr>
      <w:r>
        <w:t>Right click and select Launch Selected Configuration.</w:t>
      </w:r>
    </w:p>
    <w:p w:rsidR="00C0597A" w:rsidRDefault="00761E23" w:rsidP="00402BA3">
      <w:pPr>
        <w:pStyle w:val="Number"/>
        <w:numPr>
          <w:ilvl w:val="0"/>
          <w:numId w:val="25"/>
        </w:numPr>
      </w:pPr>
      <w:r>
        <w:t>Select Core 0</w:t>
      </w:r>
      <w:r w:rsidR="005A6BCE">
        <w:t>, right click</w:t>
      </w:r>
      <w:r>
        <w:t>,</w:t>
      </w:r>
      <w:r w:rsidR="00403C44">
        <w:t xml:space="preserve"> and </w:t>
      </w:r>
      <w:r w:rsidR="005A6BCE">
        <w:t>select Connect Target.</w:t>
      </w:r>
    </w:p>
    <w:p w:rsidR="00F06659" w:rsidRDefault="00AF4839" w:rsidP="00F06659">
      <w:pPr>
        <w:pStyle w:val="Heading3"/>
      </w:pPr>
      <w:r>
        <w:br w:type="page"/>
      </w:r>
      <w:r w:rsidR="00F06659">
        <w:lastRenderedPageBreak/>
        <w:t>TASK 5: Load and Run the Program</w:t>
      </w:r>
    </w:p>
    <w:p w:rsidR="00F06659" w:rsidRDefault="000720F0" w:rsidP="00F06659">
      <w:pPr>
        <w:pStyle w:val="Number"/>
        <w:numPr>
          <w:ilvl w:val="0"/>
          <w:numId w:val="25"/>
        </w:numPr>
      </w:pPr>
      <w:r>
        <w:t>Select Core 0 and l</w:t>
      </w:r>
      <w:r w:rsidR="00F06659">
        <w:t>oad the .out file created earlier in the lab.</w:t>
      </w:r>
    </w:p>
    <w:p w:rsidR="00F06659" w:rsidRDefault="00F06659" w:rsidP="00F06659">
      <w:pPr>
        <w:pStyle w:val="Number"/>
        <w:numPr>
          <w:ilvl w:val="1"/>
          <w:numId w:val="25"/>
        </w:numPr>
      </w:pPr>
      <w:r>
        <w:t>Run | Load | Load Program</w:t>
      </w:r>
    </w:p>
    <w:p w:rsidR="00F06659" w:rsidRDefault="00F06659" w:rsidP="00F06659">
      <w:pPr>
        <w:pStyle w:val="Number"/>
        <w:numPr>
          <w:ilvl w:val="1"/>
          <w:numId w:val="25"/>
        </w:numPr>
      </w:pPr>
      <w:r>
        <w:t>Click Browse Project</w:t>
      </w:r>
    </w:p>
    <w:p w:rsidR="00F06659" w:rsidRDefault="00F06659" w:rsidP="00F06659">
      <w:pPr>
        <w:pStyle w:val="Number"/>
        <w:numPr>
          <w:ilvl w:val="1"/>
          <w:numId w:val="25"/>
        </w:numPr>
      </w:pPr>
      <w:r>
        <w:t xml:space="preserve">Select </w:t>
      </w:r>
      <w:r w:rsidRPr="000D7BC8">
        <w:t>S</w:t>
      </w:r>
      <w:r>
        <w:t>RIO_LoopbackDioIsrexampleproject.out and Click OK.</w:t>
      </w:r>
    </w:p>
    <w:p w:rsidR="00F06659" w:rsidRDefault="00F06659" w:rsidP="00F06659">
      <w:pPr>
        <w:pStyle w:val="Number"/>
        <w:numPr>
          <w:ilvl w:val="1"/>
          <w:numId w:val="25"/>
        </w:numPr>
      </w:pPr>
      <w:r>
        <w:t>Click OK to loa</w:t>
      </w:r>
      <w:r w:rsidR="00761E23">
        <w:t>d the application to the target (Core 0)</w:t>
      </w:r>
    </w:p>
    <w:p w:rsidR="000720F0" w:rsidRDefault="000720F0" w:rsidP="000720F0">
      <w:pPr>
        <w:pStyle w:val="Number"/>
        <w:numPr>
          <w:ilvl w:val="0"/>
          <w:numId w:val="25"/>
        </w:numPr>
      </w:pPr>
      <w:r>
        <w:t>Run the application.</w:t>
      </w:r>
    </w:p>
    <w:p w:rsidR="000720F0" w:rsidRDefault="000720F0" w:rsidP="000720F0">
      <w:pPr>
        <w:pStyle w:val="Fill-InNoNumber"/>
        <w:ind w:left="0" w:firstLine="360"/>
      </w:pPr>
      <w:r>
        <w:t xml:space="preserve">Did the application execute successfully? </w:t>
      </w:r>
      <w:r>
        <w:tab/>
      </w:r>
    </w:p>
    <w:p w:rsidR="000720F0" w:rsidRDefault="000720F0" w:rsidP="000720F0">
      <w:pPr>
        <w:pStyle w:val="Hint"/>
      </w:pPr>
      <w:r>
        <w:t>Check the console.</w:t>
      </w:r>
    </w:p>
    <w:p w:rsidR="00AF4839" w:rsidRDefault="00F06659" w:rsidP="00F06659">
      <w:pPr>
        <w:pStyle w:val="Heading5"/>
      </w:pPr>
      <w:r>
        <w:br/>
      </w:r>
      <w:r w:rsidR="00EB6C75">
        <w:br w:type="page"/>
      </w:r>
    </w:p>
    <w:p w:rsidR="00F06659" w:rsidRPr="00F06659" w:rsidRDefault="00F06659" w:rsidP="00F06659"/>
    <w:p w:rsidR="00EB6C75" w:rsidRPr="00EB6C75" w:rsidRDefault="009F58A5" w:rsidP="00EB6C75">
      <w:pPr>
        <w:jc w:val="center"/>
        <w:rPr>
          <w:i/>
        </w:rPr>
      </w:pPr>
      <w:r>
        <w:rPr>
          <w:i/>
        </w:rPr>
        <w:t>Maintain Blank Page Here</w:t>
      </w:r>
    </w:p>
    <w:sectPr w:rsidR="00EB6C75" w:rsidRPr="00EB6C75" w:rsidSect="00785D41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1440" w:bottom="1440" w:left="216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B9A" w:rsidRDefault="00907B9A">
      <w:r>
        <w:separator/>
      </w:r>
    </w:p>
  </w:endnote>
  <w:endnote w:type="continuationSeparator" w:id="0">
    <w:p w:rsidR="00907B9A" w:rsidRDefault="00907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Overbar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9A" w:rsidRDefault="00907B9A" w:rsidP="00785D41">
    <w:pPr>
      <w:pStyle w:val="Footer"/>
    </w:pPr>
    <w:r>
      <w:t xml:space="preserve">L1 - </w:t>
    </w:r>
    <w:fldSimple w:instr=" PAGE  \* MERGEFORMAT ">
      <w:r w:rsidR="00E1539D">
        <w:t>6</w:t>
      </w:r>
    </w:fldSimple>
    <w:r>
      <w:tab/>
    </w:r>
    <w:fldSimple w:instr=" SUBJECT  \* MERGEFORMAT ">
      <w:r w:rsidR="00E1539D">
        <w:t>C6000 Optimization Workshop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9A" w:rsidRDefault="00FC2EF2" w:rsidP="00785D41">
    <w:pPr>
      <w:pStyle w:val="Footer"/>
    </w:pPr>
    <w:fldSimple w:instr=" SUBJECT  \* MERGEFORMAT ">
      <w:r w:rsidR="00E1539D">
        <w:t>C6000 Optimization Workshop</w:t>
      </w:r>
    </w:fldSimple>
    <w:r w:rsidR="00907B9A">
      <w:tab/>
      <w:t xml:space="preserve">L1 - </w:t>
    </w:r>
    <w:fldSimple w:instr=" PAGE  \* MERGEFORMAT ">
      <w:r w:rsidR="00E1539D">
        <w:t>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9A" w:rsidRDefault="00FC2EF2" w:rsidP="00785D41">
    <w:pPr>
      <w:pStyle w:val="Footer"/>
    </w:pPr>
    <w:fldSimple w:instr=" SUBJECT  \* MERGEFORMAT ">
      <w:r w:rsidR="00E1539D">
        <w:t>C6000 Optimization Workshop</w:t>
      </w:r>
    </w:fldSimple>
    <w:r w:rsidR="00907B9A">
      <w:tab/>
      <w:t xml:space="preserve">L1- </w:t>
    </w:r>
    <w:fldSimple w:instr=" PAGE  \* MERGEFORMAT ">
      <w:r w:rsidR="00E1539D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B9A" w:rsidRDefault="00907B9A">
      <w:r>
        <w:separator/>
      </w:r>
    </w:p>
  </w:footnote>
  <w:footnote w:type="continuationSeparator" w:id="0">
    <w:p w:rsidR="00907B9A" w:rsidRDefault="00907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9A" w:rsidRDefault="00FC2EF2" w:rsidP="00785D41">
    <w:pPr>
      <w:pStyle w:val="Header"/>
    </w:pPr>
    <w:fldSimple w:instr=" STYLEREF &quot;Heading 2&quot; \* MERGEFORMAT ">
      <w:r w:rsidR="00E1539D">
        <w:t>Lab 01: SRIO Loopback Direct IO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9A" w:rsidRDefault="00907B9A" w:rsidP="00785D41">
    <w:pPr>
      <w:pStyle w:val="Header"/>
    </w:pPr>
    <w:r>
      <w:tab/>
    </w:r>
    <w:fldSimple w:instr=" STYLEREF &quot;Heading 2&quot; \* MERGEFORMAT ">
      <w:r w:rsidR="00E1539D">
        <w:t>Lab 01: SRIO Loopback Direct IO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4EFE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123D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3086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0AD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284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D087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24A81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FCF9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0E77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B20A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327F9"/>
    <w:multiLevelType w:val="singleLevel"/>
    <w:tmpl w:val="A0F6774E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8373B7"/>
    <w:multiLevelType w:val="singleLevel"/>
    <w:tmpl w:val="277640D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2">
    <w:nsid w:val="0EED4806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1071039F"/>
    <w:multiLevelType w:val="singleLevel"/>
    <w:tmpl w:val="41827840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4">
    <w:nsid w:val="1793199B"/>
    <w:multiLevelType w:val="hybridMultilevel"/>
    <w:tmpl w:val="EB4697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8B174AB"/>
    <w:multiLevelType w:val="singleLevel"/>
    <w:tmpl w:val="1E946B7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6">
    <w:nsid w:val="2B47791A"/>
    <w:multiLevelType w:val="hybridMultilevel"/>
    <w:tmpl w:val="79E0FC96"/>
    <w:lvl w:ilvl="0" w:tplc="BC709EBC">
      <w:start w:val="1"/>
      <w:numFmt w:val="decimal"/>
      <w:pStyle w:val="NumberBold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4F156D"/>
    <w:multiLevelType w:val="singleLevel"/>
    <w:tmpl w:val="4C18A52C"/>
    <w:lvl w:ilvl="0">
      <w:start w:val="1"/>
      <w:numFmt w:val="decimal"/>
      <w:pStyle w:val="NumberBold0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2DB70276"/>
    <w:multiLevelType w:val="hybridMultilevel"/>
    <w:tmpl w:val="6DE8D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E02F31"/>
    <w:multiLevelType w:val="singleLevel"/>
    <w:tmpl w:val="0888AF34"/>
    <w:lvl w:ilvl="0">
      <w:start w:val="1"/>
      <w:numFmt w:val="bullet"/>
      <w:pStyle w:val="Procedure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</w:abstractNum>
  <w:abstractNum w:abstractNumId="20">
    <w:nsid w:val="33E35B3E"/>
    <w:multiLevelType w:val="singleLevel"/>
    <w:tmpl w:val="424CF36A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1">
    <w:nsid w:val="4C3D7220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D521A5C"/>
    <w:multiLevelType w:val="hybridMultilevel"/>
    <w:tmpl w:val="41E42C64"/>
    <w:lvl w:ilvl="0" w:tplc="065094BC">
      <w:start w:val="1"/>
      <w:numFmt w:val="none"/>
      <w:pStyle w:val="Hint"/>
      <w:lvlText w:val="Hint:"/>
      <w:lvlJc w:val="left"/>
      <w:pPr>
        <w:tabs>
          <w:tab w:val="num" w:pos="144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57495"/>
    <w:multiLevelType w:val="singleLevel"/>
    <w:tmpl w:val="720E1FF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4">
    <w:nsid w:val="56B05745"/>
    <w:multiLevelType w:val="singleLevel"/>
    <w:tmpl w:val="79424C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BCB3BD5"/>
    <w:multiLevelType w:val="singleLevel"/>
    <w:tmpl w:val="626E889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7C4463"/>
    <w:multiLevelType w:val="singleLevel"/>
    <w:tmpl w:val="028623FA"/>
    <w:lvl w:ilvl="0">
      <w:start w:val="1"/>
      <w:numFmt w:val="none"/>
      <w:pStyle w:val="NumberNoNumber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7">
    <w:nsid w:val="63447CA2"/>
    <w:multiLevelType w:val="singleLevel"/>
    <w:tmpl w:val="4E6E21E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8">
    <w:nsid w:val="683C1AD4"/>
    <w:multiLevelType w:val="singleLevel"/>
    <w:tmpl w:val="E818778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9">
    <w:nsid w:val="72685D7B"/>
    <w:multiLevelType w:val="singleLevel"/>
    <w:tmpl w:val="254C3A18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D92E84"/>
    <w:multiLevelType w:val="singleLevel"/>
    <w:tmpl w:val="5614B66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31">
    <w:nsid w:val="74A541A3"/>
    <w:multiLevelType w:val="hybridMultilevel"/>
    <w:tmpl w:val="46742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8C0B22"/>
    <w:multiLevelType w:val="hybridMultilevel"/>
    <w:tmpl w:val="738AF85E"/>
    <w:lvl w:ilvl="0" w:tplc="79BA482E">
      <w:start w:val="1"/>
      <w:numFmt w:val="lowerLetter"/>
      <w:pStyle w:val="SubLetter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19"/>
  </w:num>
  <w:num w:numId="4">
    <w:abstractNumId w:val="25"/>
  </w:num>
  <w:num w:numId="5">
    <w:abstractNumId w:val="26"/>
  </w:num>
  <w:num w:numId="6">
    <w:abstractNumId w:val="2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3"/>
  </w:num>
  <w:num w:numId="20">
    <w:abstractNumId w:val="21"/>
  </w:num>
  <w:num w:numId="21">
    <w:abstractNumId w:val="27"/>
  </w:num>
  <w:num w:numId="22">
    <w:abstractNumId w:val="30"/>
  </w:num>
  <w:num w:numId="23">
    <w:abstractNumId w:val="32"/>
  </w:num>
  <w:num w:numId="24">
    <w:abstractNumId w:val="12"/>
  </w:num>
  <w:num w:numId="25">
    <w:abstractNumId w:val="18"/>
  </w:num>
  <w:num w:numId="26">
    <w:abstractNumId w:val="24"/>
  </w:num>
  <w:num w:numId="27">
    <w:abstractNumId w:val="20"/>
  </w:num>
  <w:num w:numId="28">
    <w:abstractNumId w:val="11"/>
  </w:num>
  <w:num w:numId="29">
    <w:abstractNumId w:val="15"/>
  </w:num>
  <w:num w:numId="30">
    <w:abstractNumId w:val="23"/>
  </w:num>
  <w:num w:numId="31">
    <w:abstractNumId w:val="17"/>
  </w:num>
  <w:num w:numId="32">
    <w:abstractNumId w:val="14"/>
  </w:num>
  <w:num w:numId="33">
    <w:abstractNumId w:val="31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embedSystemFonts/>
  <w:hideSpellingErrors/>
  <w:proofState w:spelling="clean" w:grammar="clean"/>
  <w:attachedTemplate r:id="rId1"/>
  <w:linkStyles/>
  <w:stylePaneFormatFilter w:val="3F01"/>
  <w:defaultTabStop w:val="720"/>
  <w:autoHyphenation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19457">
      <o:colormru v:ext="edit" colors="silver,#ddd"/>
      <o:colormenu v:ext="edit" fillcolor="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120C7"/>
    <w:rsid w:val="000558D9"/>
    <w:rsid w:val="000720F0"/>
    <w:rsid w:val="00074697"/>
    <w:rsid w:val="00097293"/>
    <w:rsid w:val="000A49D4"/>
    <w:rsid w:val="000B39FF"/>
    <w:rsid w:val="000B4779"/>
    <w:rsid w:val="000C019D"/>
    <w:rsid w:val="000C6BFD"/>
    <w:rsid w:val="000D7BC8"/>
    <w:rsid w:val="000E02F6"/>
    <w:rsid w:val="001215E9"/>
    <w:rsid w:val="00142954"/>
    <w:rsid w:val="00160877"/>
    <w:rsid w:val="00170385"/>
    <w:rsid w:val="00170D4A"/>
    <w:rsid w:val="00181ACD"/>
    <w:rsid w:val="001C6C49"/>
    <w:rsid w:val="00243D2B"/>
    <w:rsid w:val="0024466D"/>
    <w:rsid w:val="00252B9B"/>
    <w:rsid w:val="002A2082"/>
    <w:rsid w:val="002A4287"/>
    <w:rsid w:val="00317922"/>
    <w:rsid w:val="00321337"/>
    <w:rsid w:val="00323A59"/>
    <w:rsid w:val="00340EB4"/>
    <w:rsid w:val="00353C5D"/>
    <w:rsid w:val="00356552"/>
    <w:rsid w:val="003B4526"/>
    <w:rsid w:val="003D3FE5"/>
    <w:rsid w:val="00402BA3"/>
    <w:rsid w:val="00403C44"/>
    <w:rsid w:val="00412681"/>
    <w:rsid w:val="00415E20"/>
    <w:rsid w:val="004325B7"/>
    <w:rsid w:val="00443D97"/>
    <w:rsid w:val="00477329"/>
    <w:rsid w:val="004A2D4C"/>
    <w:rsid w:val="004A34CF"/>
    <w:rsid w:val="004B626E"/>
    <w:rsid w:val="004D54AF"/>
    <w:rsid w:val="004F4477"/>
    <w:rsid w:val="004F6B63"/>
    <w:rsid w:val="005431B4"/>
    <w:rsid w:val="0055423E"/>
    <w:rsid w:val="00562F2E"/>
    <w:rsid w:val="005A6BCE"/>
    <w:rsid w:val="006335A7"/>
    <w:rsid w:val="00636FBF"/>
    <w:rsid w:val="00644634"/>
    <w:rsid w:val="00660EF8"/>
    <w:rsid w:val="00674A52"/>
    <w:rsid w:val="006970DF"/>
    <w:rsid w:val="006B4985"/>
    <w:rsid w:val="00741895"/>
    <w:rsid w:val="00761E23"/>
    <w:rsid w:val="0078403E"/>
    <w:rsid w:val="00785D41"/>
    <w:rsid w:val="007B36D3"/>
    <w:rsid w:val="007C051B"/>
    <w:rsid w:val="007D13B3"/>
    <w:rsid w:val="00815408"/>
    <w:rsid w:val="00815B57"/>
    <w:rsid w:val="00830181"/>
    <w:rsid w:val="00881A97"/>
    <w:rsid w:val="00892A3A"/>
    <w:rsid w:val="008A630D"/>
    <w:rsid w:val="008A653B"/>
    <w:rsid w:val="008E247F"/>
    <w:rsid w:val="008E6503"/>
    <w:rsid w:val="00904B57"/>
    <w:rsid w:val="00907B9A"/>
    <w:rsid w:val="00914CD9"/>
    <w:rsid w:val="00950C89"/>
    <w:rsid w:val="00964618"/>
    <w:rsid w:val="009C3F04"/>
    <w:rsid w:val="009C6E6F"/>
    <w:rsid w:val="009F58A5"/>
    <w:rsid w:val="00A03663"/>
    <w:rsid w:val="00A1488B"/>
    <w:rsid w:val="00A16230"/>
    <w:rsid w:val="00A63CAA"/>
    <w:rsid w:val="00A6625A"/>
    <w:rsid w:val="00A84B67"/>
    <w:rsid w:val="00AC52F7"/>
    <w:rsid w:val="00AF4839"/>
    <w:rsid w:val="00B00CE7"/>
    <w:rsid w:val="00B41D94"/>
    <w:rsid w:val="00B46C3A"/>
    <w:rsid w:val="00B51B46"/>
    <w:rsid w:val="00B669AB"/>
    <w:rsid w:val="00BB419C"/>
    <w:rsid w:val="00BD7367"/>
    <w:rsid w:val="00BE6C40"/>
    <w:rsid w:val="00BF5636"/>
    <w:rsid w:val="00C0597A"/>
    <w:rsid w:val="00C154C9"/>
    <w:rsid w:val="00C667F6"/>
    <w:rsid w:val="00C80DCB"/>
    <w:rsid w:val="00CE669D"/>
    <w:rsid w:val="00D02340"/>
    <w:rsid w:val="00D05398"/>
    <w:rsid w:val="00D23257"/>
    <w:rsid w:val="00D2471F"/>
    <w:rsid w:val="00D34CC7"/>
    <w:rsid w:val="00D55609"/>
    <w:rsid w:val="00D64786"/>
    <w:rsid w:val="00D654B3"/>
    <w:rsid w:val="00D669F6"/>
    <w:rsid w:val="00D72005"/>
    <w:rsid w:val="00D82477"/>
    <w:rsid w:val="00D90BE1"/>
    <w:rsid w:val="00D92FCB"/>
    <w:rsid w:val="00DA21B0"/>
    <w:rsid w:val="00DC1CDB"/>
    <w:rsid w:val="00E00420"/>
    <w:rsid w:val="00E120C7"/>
    <w:rsid w:val="00E1539D"/>
    <w:rsid w:val="00E21B22"/>
    <w:rsid w:val="00E40909"/>
    <w:rsid w:val="00E80368"/>
    <w:rsid w:val="00E856B4"/>
    <w:rsid w:val="00E91D64"/>
    <w:rsid w:val="00E94E22"/>
    <w:rsid w:val="00EB3E10"/>
    <w:rsid w:val="00EB6C75"/>
    <w:rsid w:val="00ED4A8E"/>
    <w:rsid w:val="00F06659"/>
    <w:rsid w:val="00F413AC"/>
    <w:rsid w:val="00F86074"/>
    <w:rsid w:val="00FA7332"/>
    <w:rsid w:val="00FC27AA"/>
    <w:rsid w:val="00FC2EF2"/>
    <w:rsid w:val="00FE6932"/>
    <w:rsid w:val="00FF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>
      <o:colormru v:ext="edit" colors="silver,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B57"/>
    <w:pPr>
      <w:suppressAutoHyphens/>
      <w:spacing w:before="180" w:after="60"/>
    </w:pPr>
    <w:rPr>
      <w:sz w:val="22"/>
    </w:rPr>
  </w:style>
  <w:style w:type="paragraph" w:styleId="Heading1">
    <w:name w:val="heading 1"/>
    <w:next w:val="Normal"/>
    <w:qFormat/>
    <w:rsid w:val="00904B57"/>
    <w:pPr>
      <w:keepNext/>
      <w:pageBreakBefore/>
      <w:pBdr>
        <w:bottom w:val="single" w:sz="36" w:space="3" w:color="auto"/>
      </w:pBdr>
      <w:tabs>
        <w:tab w:val="right" w:pos="7920"/>
      </w:tabs>
      <w:spacing w:after="120"/>
      <w:ind w:left="-720"/>
      <w:jc w:val="right"/>
      <w:outlineLvl w:val="0"/>
    </w:pPr>
    <w:rPr>
      <w:rFonts w:ascii="Arial" w:hAnsi="Arial"/>
      <w:b/>
      <w:sz w:val="44"/>
    </w:rPr>
  </w:style>
  <w:style w:type="paragraph" w:styleId="Heading2">
    <w:name w:val="heading 2"/>
    <w:next w:val="Normal"/>
    <w:qFormat/>
    <w:rsid w:val="00904B57"/>
    <w:pPr>
      <w:keepNext/>
      <w:pageBreakBefore/>
      <w:ind w:left="-720"/>
      <w:outlineLvl w:val="1"/>
    </w:pPr>
    <w:rPr>
      <w:rFonts w:ascii="Arial" w:hAnsi="Arial"/>
      <w:b/>
      <w:sz w:val="36"/>
    </w:rPr>
  </w:style>
  <w:style w:type="paragraph" w:styleId="Heading3">
    <w:name w:val="heading 3"/>
    <w:next w:val="Normal"/>
    <w:qFormat/>
    <w:rsid w:val="00904B57"/>
    <w:pPr>
      <w:keepNext/>
      <w:spacing w:before="300"/>
      <w:outlineLvl w:val="2"/>
    </w:pPr>
    <w:rPr>
      <w:rFonts w:ascii="Arial" w:hAnsi="Arial"/>
      <w:b/>
      <w:noProof/>
      <w:sz w:val="32"/>
    </w:rPr>
  </w:style>
  <w:style w:type="paragraph" w:styleId="Heading4">
    <w:name w:val="heading 4"/>
    <w:basedOn w:val="Heading3"/>
    <w:next w:val="Normal"/>
    <w:qFormat/>
    <w:rsid w:val="00904B57"/>
    <w:pPr>
      <w:outlineLvl w:val="3"/>
    </w:pPr>
    <w:rPr>
      <w:i/>
      <w:sz w:val="28"/>
    </w:rPr>
  </w:style>
  <w:style w:type="paragraph" w:styleId="Heading5">
    <w:name w:val="heading 5"/>
    <w:basedOn w:val="Heading3"/>
    <w:next w:val="Normal"/>
    <w:qFormat/>
    <w:rsid w:val="00904B57"/>
    <w:pPr>
      <w:outlineLvl w:val="4"/>
    </w:pPr>
    <w:rPr>
      <w:sz w:val="28"/>
    </w:rPr>
  </w:style>
  <w:style w:type="paragraph" w:styleId="Heading6">
    <w:name w:val="heading 6"/>
    <w:basedOn w:val="Heading3"/>
    <w:next w:val="Normal"/>
    <w:qFormat/>
    <w:rsid w:val="00904B57"/>
    <w:pPr>
      <w:spacing w:before="240" w:after="120"/>
      <w:outlineLvl w:val="5"/>
    </w:pPr>
    <w:rPr>
      <w:rFonts w:ascii="Arial Narrow" w:hAnsi="Arial Narrow"/>
      <w:sz w:val="26"/>
    </w:rPr>
  </w:style>
  <w:style w:type="paragraph" w:styleId="Heading7">
    <w:name w:val="heading 7"/>
    <w:basedOn w:val="Heading3"/>
    <w:next w:val="Normal"/>
    <w:qFormat/>
    <w:rsid w:val="00904B57"/>
    <w:pPr>
      <w:spacing w:before="240"/>
      <w:outlineLvl w:val="6"/>
    </w:pPr>
    <w:rPr>
      <w:sz w:val="22"/>
    </w:rPr>
  </w:style>
  <w:style w:type="paragraph" w:styleId="Heading8">
    <w:name w:val="heading 8"/>
    <w:basedOn w:val="Heading3"/>
    <w:next w:val="Normal"/>
    <w:qFormat/>
    <w:rsid w:val="00904B57"/>
    <w:pPr>
      <w:spacing w:before="240"/>
      <w:outlineLvl w:val="7"/>
    </w:pPr>
    <w:rPr>
      <w:sz w:val="22"/>
    </w:rPr>
  </w:style>
  <w:style w:type="paragraph" w:styleId="Heading9">
    <w:name w:val="heading 9"/>
    <w:basedOn w:val="Heading3"/>
    <w:next w:val="Normal"/>
    <w:qFormat/>
    <w:rsid w:val="00904B57"/>
    <w:pPr>
      <w:spacing w:before="24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904B57"/>
    <w:pPr>
      <w:pBdr>
        <w:bottom w:val="single" w:sz="6" w:space="3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styleId="Footer">
    <w:name w:val="footer"/>
    <w:next w:val="Normal"/>
    <w:rsid w:val="00904B57"/>
    <w:pPr>
      <w:pBdr>
        <w:top w:val="single" w:sz="6" w:space="2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customStyle="1" w:styleId="Footerhidden">
    <w:name w:val="Footer hidden"/>
    <w:basedOn w:val="Footer"/>
    <w:rsid w:val="00904B57"/>
    <w:pPr>
      <w:jc w:val="center"/>
    </w:pPr>
    <w:rPr>
      <w:vanish/>
    </w:rPr>
  </w:style>
  <w:style w:type="paragraph" w:customStyle="1" w:styleId="Listing">
    <w:name w:val="Listing"/>
    <w:rsid w:val="00904B57"/>
    <w:pPr>
      <w:pBdr>
        <w:top w:val="single" w:sz="48" w:space="6" w:color="FFFFFF"/>
        <w:bottom w:val="single" w:sz="6" w:space="6" w:color="FFFFFF"/>
      </w:pBdr>
      <w:tabs>
        <w:tab w:val="left" w:pos="886"/>
        <w:tab w:val="left" w:pos="1772"/>
        <w:tab w:val="left" w:pos="2658"/>
      </w:tabs>
    </w:pPr>
    <w:rPr>
      <w:rFonts w:ascii="Courier New" w:hAnsi="Courier New"/>
      <w:noProof/>
      <w:sz w:val="18"/>
    </w:rPr>
  </w:style>
  <w:style w:type="character" w:customStyle="1" w:styleId="Bold">
    <w:name w:val="Bold"/>
    <w:basedOn w:val="DefaultParagraphFont"/>
    <w:rsid w:val="00904B57"/>
    <w:rPr>
      <w:b/>
    </w:rPr>
  </w:style>
  <w:style w:type="paragraph" w:styleId="NormalIndent">
    <w:name w:val="Normal Indent"/>
    <w:basedOn w:val="Normal"/>
    <w:rsid w:val="00904B57"/>
    <w:pPr>
      <w:ind w:left="720"/>
    </w:pPr>
  </w:style>
  <w:style w:type="paragraph" w:customStyle="1" w:styleId="BulletIndent">
    <w:name w:val="Bullet Indent"/>
    <w:basedOn w:val="Bullet"/>
    <w:rsid w:val="00904B57"/>
    <w:pPr>
      <w:numPr>
        <w:numId w:val="1"/>
      </w:numPr>
      <w:tabs>
        <w:tab w:val="clear" w:pos="360"/>
      </w:tabs>
      <w:ind w:left="720"/>
    </w:pPr>
  </w:style>
  <w:style w:type="paragraph" w:customStyle="1" w:styleId="Bullet">
    <w:name w:val="Bullet"/>
    <w:basedOn w:val="Normal"/>
    <w:rsid w:val="00904B57"/>
    <w:pPr>
      <w:numPr>
        <w:numId w:val="4"/>
      </w:numPr>
      <w:spacing w:before="0" w:line="280" w:lineRule="exact"/>
    </w:pPr>
  </w:style>
  <w:style w:type="character" w:customStyle="1" w:styleId="Courier">
    <w:name w:val="Courier"/>
    <w:basedOn w:val="DefaultParagraphFont"/>
    <w:rsid w:val="00904B57"/>
    <w:rPr>
      <w:rFonts w:ascii="Courier New" w:hAnsi="Courier New"/>
    </w:rPr>
  </w:style>
  <w:style w:type="paragraph" w:customStyle="1" w:styleId="Dash">
    <w:name w:val="Dash"/>
    <w:basedOn w:val="Bullet"/>
    <w:autoRedefine/>
    <w:rsid w:val="00904B57"/>
    <w:pPr>
      <w:numPr>
        <w:numId w:val="2"/>
      </w:numPr>
      <w:ind w:left="720"/>
    </w:pPr>
  </w:style>
  <w:style w:type="character" w:customStyle="1" w:styleId="Italics">
    <w:name w:val="Italics"/>
    <w:basedOn w:val="DefaultParagraphFont"/>
    <w:rsid w:val="00904B57"/>
    <w:rPr>
      <w:i/>
    </w:rPr>
  </w:style>
  <w:style w:type="paragraph" w:customStyle="1" w:styleId="ListingBox">
    <w:name w:val="Listing Box"/>
    <w:basedOn w:val="Listing"/>
    <w:rsid w:val="00904B57"/>
    <w:pPr>
      <w:keepNext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ind w:left="907"/>
    </w:pPr>
    <w:rPr>
      <w:noProof w:val="0"/>
    </w:rPr>
  </w:style>
  <w:style w:type="paragraph" w:customStyle="1" w:styleId="Note">
    <w:name w:val="Note"/>
    <w:basedOn w:val="Normal"/>
    <w:next w:val="Normal"/>
    <w:rsid w:val="00904B57"/>
    <w:pPr>
      <w:pBdr>
        <w:top w:val="single" w:sz="6" w:space="5" w:color="auto"/>
        <w:bottom w:val="single" w:sz="6" w:space="5" w:color="auto"/>
      </w:pBdr>
      <w:ind w:left="720" w:hanging="720"/>
    </w:pPr>
  </w:style>
  <w:style w:type="paragraph" w:customStyle="1" w:styleId="Number">
    <w:name w:val="Number"/>
    <w:basedOn w:val="Normal"/>
    <w:rsid w:val="00904B57"/>
    <w:pPr>
      <w:spacing w:before="120"/>
      <w:ind w:left="360" w:hanging="360"/>
    </w:pPr>
  </w:style>
  <w:style w:type="paragraph" w:customStyle="1" w:styleId="Fill-InNoNumber">
    <w:name w:val="Fill-In No Number"/>
    <w:basedOn w:val="Normal"/>
    <w:next w:val="Normal"/>
    <w:rsid w:val="00904B57"/>
    <w:pPr>
      <w:tabs>
        <w:tab w:val="right" w:leader="underscore" w:pos="8640"/>
      </w:tabs>
      <w:ind w:left="360" w:hanging="360"/>
    </w:pPr>
  </w:style>
  <w:style w:type="paragraph" w:customStyle="1" w:styleId="Fill-InNumbered">
    <w:name w:val="Fill-In Numbered"/>
    <w:basedOn w:val="Normal"/>
    <w:next w:val="Normal"/>
    <w:rsid w:val="00904B57"/>
    <w:pPr>
      <w:tabs>
        <w:tab w:val="right" w:leader="underscore" w:pos="8640"/>
      </w:tabs>
      <w:spacing w:before="360"/>
      <w:ind w:left="360" w:hanging="360"/>
    </w:pPr>
  </w:style>
  <w:style w:type="paragraph" w:customStyle="1" w:styleId="Heading0">
    <w:name w:val="Heading 0"/>
    <w:basedOn w:val="Heading2"/>
    <w:next w:val="Normal"/>
    <w:rsid w:val="00644634"/>
    <w:pPr>
      <w:pageBreakBefore w:val="0"/>
      <w:spacing w:before="300"/>
      <w:outlineLvl w:val="9"/>
    </w:pPr>
    <w:rPr>
      <w:color w:val="0000FF"/>
    </w:rPr>
  </w:style>
  <w:style w:type="paragraph" w:customStyle="1" w:styleId="NumberNoNumber">
    <w:name w:val="Number No Number"/>
    <w:basedOn w:val="Number"/>
    <w:rsid w:val="00904B57"/>
    <w:pPr>
      <w:numPr>
        <w:numId w:val="5"/>
      </w:numPr>
      <w:spacing w:before="60"/>
    </w:pPr>
  </w:style>
  <w:style w:type="paragraph" w:customStyle="1" w:styleId="Procedure">
    <w:name w:val="Procedure"/>
    <w:basedOn w:val="Normal"/>
    <w:next w:val="Number"/>
    <w:rsid w:val="00904B57"/>
    <w:pPr>
      <w:keepNext/>
      <w:numPr>
        <w:numId w:val="3"/>
      </w:numPr>
    </w:pPr>
    <w:rPr>
      <w:b/>
      <w:sz w:val="24"/>
    </w:rPr>
  </w:style>
  <w:style w:type="paragraph" w:customStyle="1" w:styleId="TableBullet">
    <w:name w:val="Table Bullet"/>
    <w:basedOn w:val="NormalIndent"/>
    <w:rsid w:val="00904B57"/>
    <w:pPr>
      <w:spacing w:before="60" w:after="0"/>
      <w:ind w:left="360" w:hanging="360"/>
    </w:pPr>
  </w:style>
  <w:style w:type="paragraph" w:customStyle="1" w:styleId="TableCenter">
    <w:name w:val="Table Center"/>
    <w:basedOn w:val="Normal"/>
    <w:rsid w:val="00904B57"/>
    <w:pPr>
      <w:spacing w:before="60"/>
      <w:jc w:val="center"/>
    </w:pPr>
  </w:style>
  <w:style w:type="paragraph" w:customStyle="1" w:styleId="TableHead">
    <w:name w:val="Table Head"/>
    <w:basedOn w:val="Normal"/>
    <w:rsid w:val="00904B57"/>
    <w:pPr>
      <w:spacing w:after="120"/>
      <w:jc w:val="center"/>
    </w:pPr>
    <w:rPr>
      <w:rFonts w:ascii="Arial" w:hAnsi="Arial"/>
      <w:b/>
      <w:sz w:val="24"/>
    </w:rPr>
  </w:style>
  <w:style w:type="paragraph" w:customStyle="1" w:styleId="TableHeadLeft">
    <w:name w:val="Table Head Left"/>
    <w:basedOn w:val="TableHead"/>
    <w:rsid w:val="00904B57"/>
    <w:pPr>
      <w:jc w:val="left"/>
    </w:pPr>
  </w:style>
  <w:style w:type="paragraph" w:customStyle="1" w:styleId="TableHeadRight">
    <w:name w:val="Table Head Right"/>
    <w:basedOn w:val="TableHead"/>
    <w:rsid w:val="00904B57"/>
    <w:pPr>
      <w:jc w:val="right"/>
    </w:pPr>
  </w:style>
  <w:style w:type="paragraph" w:customStyle="1" w:styleId="TableIndent">
    <w:name w:val="Table Indent"/>
    <w:basedOn w:val="Normal"/>
    <w:rsid w:val="00904B57"/>
    <w:pPr>
      <w:spacing w:before="60"/>
      <w:ind w:left="360"/>
    </w:pPr>
  </w:style>
  <w:style w:type="paragraph" w:customStyle="1" w:styleId="TableNormal1">
    <w:name w:val="Table Normal1"/>
    <w:basedOn w:val="Normal"/>
    <w:rsid w:val="00904B57"/>
    <w:pPr>
      <w:spacing w:before="60"/>
    </w:pPr>
  </w:style>
  <w:style w:type="paragraph" w:customStyle="1" w:styleId="TableNumber">
    <w:name w:val="Table Number"/>
    <w:basedOn w:val="TableNormal1"/>
    <w:rsid w:val="00904B57"/>
    <w:pPr>
      <w:ind w:left="360" w:hanging="360"/>
    </w:pPr>
  </w:style>
  <w:style w:type="paragraph" w:customStyle="1" w:styleId="TableNormal2">
    <w:name w:val="Table Normal2"/>
    <w:basedOn w:val="Normal"/>
    <w:rsid w:val="00644634"/>
    <w:pPr>
      <w:spacing w:before="60"/>
    </w:pPr>
  </w:style>
  <w:style w:type="paragraph" w:customStyle="1" w:styleId="TableRight">
    <w:name w:val="Table Right"/>
    <w:basedOn w:val="TableNormal1"/>
    <w:rsid w:val="00904B57"/>
    <w:pPr>
      <w:jc w:val="right"/>
    </w:pPr>
  </w:style>
  <w:style w:type="paragraph" w:styleId="TOC1">
    <w:name w:val="toc 1"/>
    <w:basedOn w:val="Normal"/>
    <w:next w:val="Normal"/>
    <w:semiHidden/>
    <w:rsid w:val="00904B57"/>
    <w:pPr>
      <w:tabs>
        <w:tab w:val="right" w:leader="dot" w:pos="8640"/>
      </w:tabs>
      <w:spacing w:before="240" w:after="120"/>
    </w:pPr>
    <w:rPr>
      <w:b/>
      <w:sz w:val="20"/>
    </w:rPr>
  </w:style>
  <w:style w:type="paragraph" w:styleId="TOC2">
    <w:name w:val="toc 2"/>
    <w:basedOn w:val="Normal"/>
    <w:next w:val="Normal"/>
    <w:semiHidden/>
    <w:rsid w:val="00904B57"/>
    <w:pPr>
      <w:tabs>
        <w:tab w:val="right" w:leader="dot" w:pos="8640"/>
      </w:tabs>
      <w:spacing w:before="120" w:after="0"/>
      <w:ind w:left="220"/>
    </w:pPr>
    <w:rPr>
      <w:i/>
      <w:sz w:val="20"/>
    </w:rPr>
  </w:style>
  <w:style w:type="paragraph" w:styleId="TOC3">
    <w:name w:val="toc 3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440"/>
    </w:pPr>
    <w:rPr>
      <w:sz w:val="20"/>
    </w:rPr>
  </w:style>
  <w:style w:type="paragraph" w:styleId="TOC4">
    <w:name w:val="toc 4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660"/>
    </w:pPr>
    <w:rPr>
      <w:sz w:val="20"/>
    </w:rPr>
  </w:style>
  <w:style w:type="paragraph" w:styleId="TOC5">
    <w:name w:val="toc 5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880"/>
    </w:pPr>
    <w:rPr>
      <w:sz w:val="20"/>
    </w:rPr>
  </w:style>
  <w:style w:type="paragraph" w:styleId="TOC6">
    <w:name w:val="toc 6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100"/>
    </w:pPr>
    <w:rPr>
      <w:sz w:val="20"/>
    </w:rPr>
  </w:style>
  <w:style w:type="paragraph" w:styleId="TOC7">
    <w:name w:val="toc 7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320"/>
    </w:pPr>
    <w:rPr>
      <w:sz w:val="20"/>
    </w:rPr>
  </w:style>
  <w:style w:type="paragraph" w:styleId="TOC8">
    <w:name w:val="toc 8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540"/>
    </w:pPr>
    <w:rPr>
      <w:sz w:val="20"/>
    </w:rPr>
  </w:style>
  <w:style w:type="paragraph" w:styleId="TOC9">
    <w:name w:val="toc 9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760"/>
    </w:pPr>
    <w:rPr>
      <w:sz w:val="20"/>
    </w:rPr>
  </w:style>
  <w:style w:type="paragraph" w:customStyle="1" w:styleId="ListingIndent">
    <w:name w:val="Listing Indent"/>
    <w:basedOn w:val="Listing"/>
    <w:autoRedefine/>
    <w:rsid w:val="00904B57"/>
    <w:pPr>
      <w:tabs>
        <w:tab w:val="clear" w:pos="886"/>
        <w:tab w:val="clear" w:pos="1772"/>
        <w:tab w:val="clear" w:pos="2658"/>
        <w:tab w:val="left" w:pos="1267"/>
        <w:tab w:val="left" w:pos="2160"/>
        <w:tab w:val="left" w:pos="3067"/>
      </w:tabs>
      <w:ind w:left="360"/>
    </w:pPr>
  </w:style>
  <w:style w:type="paragraph" w:customStyle="1" w:styleId="UserInput">
    <w:name w:val="User Input"/>
    <w:basedOn w:val="NormalIndent"/>
    <w:next w:val="Normal"/>
    <w:rsid w:val="00904B57"/>
    <w:pPr>
      <w:tabs>
        <w:tab w:val="right" w:pos="8550"/>
      </w:tabs>
      <w:spacing w:before="120" w:after="120"/>
    </w:pPr>
    <w:rPr>
      <w:rFonts w:ascii="Courier New" w:hAnsi="Courier New"/>
    </w:rPr>
  </w:style>
  <w:style w:type="paragraph" w:customStyle="1" w:styleId="Picture">
    <w:name w:val="Picture"/>
    <w:basedOn w:val="Normal"/>
    <w:next w:val="Normal"/>
    <w:rsid w:val="00904B57"/>
    <w:pPr>
      <w:jc w:val="center"/>
    </w:pPr>
  </w:style>
  <w:style w:type="character" w:customStyle="1" w:styleId="Overbar">
    <w:name w:val="Overbar"/>
    <w:basedOn w:val="DefaultParagraphFont"/>
    <w:rsid w:val="00904B57"/>
    <w:rPr>
      <w:rFonts w:ascii="Times Overbar" w:hAnsi="Times Overbar"/>
    </w:rPr>
  </w:style>
  <w:style w:type="character" w:styleId="CommentReference">
    <w:name w:val="annotation reference"/>
    <w:basedOn w:val="DefaultParagraphFont"/>
    <w:semiHidden/>
    <w:rsid w:val="00904B57"/>
    <w:rPr>
      <w:vanish/>
      <w:sz w:val="16"/>
    </w:rPr>
  </w:style>
  <w:style w:type="paragraph" w:styleId="CommentText">
    <w:name w:val="annotation text"/>
    <w:basedOn w:val="Normal"/>
    <w:semiHidden/>
    <w:rsid w:val="00904B57"/>
    <w:rPr>
      <w:sz w:val="20"/>
    </w:rPr>
  </w:style>
  <w:style w:type="paragraph" w:customStyle="1" w:styleId="NumberManual">
    <w:name w:val="Number Manual"/>
    <w:basedOn w:val="Normal"/>
    <w:rsid w:val="00904B57"/>
    <w:pPr>
      <w:spacing w:before="120"/>
      <w:ind w:left="360" w:hanging="360"/>
    </w:pPr>
  </w:style>
  <w:style w:type="paragraph" w:customStyle="1" w:styleId="ListingDouble-Indent">
    <w:name w:val="Listing Double-Indent"/>
    <w:basedOn w:val="ListingIndent"/>
    <w:rsid w:val="00904B57"/>
    <w:pPr>
      <w:tabs>
        <w:tab w:val="clear" w:pos="1267"/>
        <w:tab w:val="clear" w:pos="2160"/>
        <w:tab w:val="clear" w:pos="3067"/>
        <w:tab w:val="left" w:pos="1627"/>
        <w:tab w:val="left" w:pos="2520"/>
        <w:tab w:val="left" w:pos="3427"/>
      </w:tabs>
      <w:ind w:left="720"/>
    </w:pPr>
  </w:style>
  <w:style w:type="paragraph" w:customStyle="1" w:styleId="Number1fake">
    <w:name w:val="Number (#1) (fake)"/>
    <w:basedOn w:val="Normal"/>
    <w:rsid w:val="00644634"/>
    <w:pPr>
      <w:ind w:left="360" w:hanging="360"/>
    </w:pPr>
  </w:style>
  <w:style w:type="paragraph" w:customStyle="1" w:styleId="NumberManuallevel2">
    <w:name w:val="Number Manual (level 2)"/>
    <w:basedOn w:val="NumberManual"/>
    <w:rsid w:val="00644634"/>
    <w:pPr>
      <w:ind w:left="720"/>
    </w:pPr>
  </w:style>
  <w:style w:type="paragraph" w:customStyle="1" w:styleId="Notemanual">
    <w:name w:val="Note (manual)"/>
    <w:basedOn w:val="Note"/>
    <w:rsid w:val="00644634"/>
    <w:pPr>
      <w:ind w:left="0" w:firstLine="0"/>
    </w:pPr>
  </w:style>
  <w:style w:type="paragraph" w:customStyle="1" w:styleId="Picture0">
    <w:name w:val="Picture'"/>
    <w:basedOn w:val="Normal"/>
    <w:next w:val="Normal"/>
    <w:rsid w:val="00644634"/>
    <w:pPr>
      <w:jc w:val="center"/>
    </w:pPr>
  </w:style>
  <w:style w:type="paragraph" w:customStyle="1" w:styleId="Hint">
    <w:name w:val="Hint"/>
    <w:basedOn w:val="Note"/>
    <w:next w:val="Normal"/>
    <w:autoRedefine/>
    <w:rsid w:val="00904B57"/>
    <w:pPr>
      <w:numPr>
        <w:numId w:val="7"/>
      </w:numPr>
      <w:shd w:val="clear" w:color="auto" w:fill="E6E6E6"/>
      <w:tabs>
        <w:tab w:val="left" w:pos="720"/>
      </w:tabs>
    </w:pPr>
  </w:style>
  <w:style w:type="paragraph" w:customStyle="1" w:styleId="NoteManual0">
    <w:name w:val="Note Manual"/>
    <w:basedOn w:val="Note"/>
    <w:rsid w:val="00904B57"/>
    <w:pPr>
      <w:ind w:left="0" w:firstLine="0"/>
    </w:pPr>
  </w:style>
  <w:style w:type="paragraph" w:customStyle="1" w:styleId="Heading">
    <w:name w:val="Heading"/>
    <w:basedOn w:val="Normal"/>
    <w:next w:val="Normal"/>
    <w:rsid w:val="00904B57"/>
    <w:pPr>
      <w:keepNext/>
      <w:suppressAutoHyphens w:val="0"/>
      <w:spacing w:before="300" w:after="0"/>
      <w:ind w:left="-720"/>
    </w:pPr>
    <w:rPr>
      <w:rFonts w:ascii="Arial" w:hAnsi="Arial"/>
      <w:b/>
      <w:sz w:val="36"/>
    </w:rPr>
  </w:style>
  <w:style w:type="paragraph" w:styleId="BalloonText">
    <w:name w:val="Balloon Text"/>
    <w:basedOn w:val="Normal"/>
    <w:semiHidden/>
    <w:rsid w:val="0064463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644634"/>
    <w:pPr>
      <w:spacing w:after="120"/>
      <w:ind w:left="1440" w:right="1440"/>
    </w:pPr>
  </w:style>
  <w:style w:type="paragraph" w:styleId="BodyText">
    <w:name w:val="Body Text"/>
    <w:basedOn w:val="Normal"/>
    <w:rsid w:val="00644634"/>
    <w:pPr>
      <w:spacing w:after="120"/>
    </w:pPr>
  </w:style>
  <w:style w:type="paragraph" w:styleId="BodyText2">
    <w:name w:val="Body Text 2"/>
    <w:basedOn w:val="Normal"/>
    <w:rsid w:val="00644634"/>
    <w:pPr>
      <w:spacing w:after="120" w:line="480" w:lineRule="auto"/>
    </w:pPr>
  </w:style>
  <w:style w:type="paragraph" w:styleId="BodyText3">
    <w:name w:val="Body Text 3"/>
    <w:basedOn w:val="Normal"/>
    <w:rsid w:val="0064463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44634"/>
    <w:pPr>
      <w:ind w:firstLine="210"/>
    </w:pPr>
  </w:style>
  <w:style w:type="paragraph" w:styleId="BodyTextIndent">
    <w:name w:val="Body Text Indent"/>
    <w:basedOn w:val="Normal"/>
    <w:rsid w:val="00644634"/>
    <w:pPr>
      <w:spacing w:after="120"/>
      <w:ind w:left="360"/>
    </w:pPr>
  </w:style>
  <w:style w:type="paragraph" w:styleId="BodyTextFirstIndent2">
    <w:name w:val="Body Text First Indent 2"/>
    <w:basedOn w:val="BodyTextIndent"/>
    <w:rsid w:val="00644634"/>
    <w:pPr>
      <w:ind w:firstLine="210"/>
    </w:pPr>
  </w:style>
  <w:style w:type="paragraph" w:styleId="BodyTextIndent2">
    <w:name w:val="Body Text Indent 2"/>
    <w:basedOn w:val="Normal"/>
    <w:rsid w:val="0064463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64463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44634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644634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644634"/>
    <w:rPr>
      <w:b/>
      <w:bCs/>
    </w:rPr>
  </w:style>
  <w:style w:type="paragraph" w:styleId="Date">
    <w:name w:val="Date"/>
    <w:basedOn w:val="Normal"/>
    <w:next w:val="Normal"/>
    <w:rsid w:val="00644634"/>
  </w:style>
  <w:style w:type="paragraph" w:styleId="DocumentMap">
    <w:name w:val="Document Map"/>
    <w:basedOn w:val="Normal"/>
    <w:semiHidden/>
    <w:rsid w:val="00644634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44634"/>
  </w:style>
  <w:style w:type="paragraph" w:styleId="EndnoteText">
    <w:name w:val="endnote text"/>
    <w:basedOn w:val="Normal"/>
    <w:semiHidden/>
    <w:rsid w:val="00644634"/>
    <w:rPr>
      <w:sz w:val="20"/>
    </w:rPr>
  </w:style>
  <w:style w:type="paragraph" w:styleId="EnvelopeAddress">
    <w:name w:val="envelope address"/>
    <w:basedOn w:val="Normal"/>
    <w:rsid w:val="0064463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644634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644634"/>
    <w:rPr>
      <w:sz w:val="20"/>
    </w:rPr>
  </w:style>
  <w:style w:type="paragraph" w:styleId="HTMLAddress">
    <w:name w:val="HTML Address"/>
    <w:basedOn w:val="Normal"/>
    <w:rsid w:val="00644634"/>
    <w:rPr>
      <w:i/>
      <w:iCs/>
    </w:rPr>
  </w:style>
  <w:style w:type="paragraph" w:styleId="HTMLPreformatted">
    <w:name w:val="HTML Preformatted"/>
    <w:basedOn w:val="Normal"/>
    <w:rsid w:val="0064463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64463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64463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64463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64463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64463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64463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64463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64463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4463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644634"/>
    <w:rPr>
      <w:rFonts w:ascii="Arial" w:hAnsi="Arial" w:cs="Arial"/>
      <w:b/>
      <w:bCs/>
    </w:rPr>
  </w:style>
  <w:style w:type="paragraph" w:styleId="List">
    <w:name w:val="List"/>
    <w:basedOn w:val="Normal"/>
    <w:rsid w:val="00644634"/>
    <w:pPr>
      <w:ind w:left="360" w:hanging="360"/>
    </w:pPr>
  </w:style>
  <w:style w:type="paragraph" w:styleId="List2">
    <w:name w:val="List 2"/>
    <w:basedOn w:val="Normal"/>
    <w:rsid w:val="00644634"/>
    <w:pPr>
      <w:ind w:left="720" w:hanging="360"/>
    </w:pPr>
  </w:style>
  <w:style w:type="paragraph" w:styleId="List3">
    <w:name w:val="List 3"/>
    <w:basedOn w:val="Normal"/>
    <w:rsid w:val="00644634"/>
    <w:pPr>
      <w:ind w:left="1080" w:hanging="360"/>
    </w:pPr>
  </w:style>
  <w:style w:type="paragraph" w:styleId="List4">
    <w:name w:val="List 4"/>
    <w:basedOn w:val="Normal"/>
    <w:rsid w:val="00644634"/>
    <w:pPr>
      <w:ind w:left="1440" w:hanging="360"/>
    </w:pPr>
  </w:style>
  <w:style w:type="paragraph" w:styleId="List5">
    <w:name w:val="List 5"/>
    <w:basedOn w:val="Normal"/>
    <w:rsid w:val="00644634"/>
    <w:pPr>
      <w:ind w:left="1800" w:hanging="360"/>
    </w:pPr>
  </w:style>
  <w:style w:type="paragraph" w:styleId="ListBullet">
    <w:name w:val="List Bullet"/>
    <w:basedOn w:val="Normal"/>
    <w:autoRedefine/>
    <w:rsid w:val="00644634"/>
    <w:pPr>
      <w:numPr>
        <w:numId w:val="8"/>
      </w:numPr>
    </w:pPr>
  </w:style>
  <w:style w:type="paragraph" w:styleId="ListBullet2">
    <w:name w:val="List Bullet 2"/>
    <w:basedOn w:val="Normal"/>
    <w:autoRedefine/>
    <w:rsid w:val="00644634"/>
    <w:pPr>
      <w:numPr>
        <w:numId w:val="9"/>
      </w:numPr>
    </w:pPr>
  </w:style>
  <w:style w:type="paragraph" w:styleId="ListBullet3">
    <w:name w:val="List Bullet 3"/>
    <w:basedOn w:val="Normal"/>
    <w:autoRedefine/>
    <w:rsid w:val="00644634"/>
    <w:pPr>
      <w:numPr>
        <w:numId w:val="10"/>
      </w:numPr>
    </w:pPr>
  </w:style>
  <w:style w:type="paragraph" w:styleId="ListBullet4">
    <w:name w:val="List Bullet 4"/>
    <w:basedOn w:val="Normal"/>
    <w:autoRedefine/>
    <w:rsid w:val="00644634"/>
    <w:pPr>
      <w:numPr>
        <w:numId w:val="11"/>
      </w:numPr>
    </w:pPr>
  </w:style>
  <w:style w:type="paragraph" w:styleId="ListBullet5">
    <w:name w:val="List Bullet 5"/>
    <w:basedOn w:val="Normal"/>
    <w:autoRedefine/>
    <w:rsid w:val="00644634"/>
    <w:pPr>
      <w:numPr>
        <w:numId w:val="12"/>
      </w:numPr>
    </w:pPr>
  </w:style>
  <w:style w:type="paragraph" w:styleId="ListContinue">
    <w:name w:val="List Continue"/>
    <w:basedOn w:val="Normal"/>
    <w:rsid w:val="00644634"/>
    <w:pPr>
      <w:spacing w:after="120"/>
      <w:ind w:left="360"/>
    </w:pPr>
  </w:style>
  <w:style w:type="paragraph" w:styleId="ListContinue2">
    <w:name w:val="List Continue 2"/>
    <w:basedOn w:val="Normal"/>
    <w:rsid w:val="00644634"/>
    <w:pPr>
      <w:spacing w:after="120"/>
      <w:ind w:left="720"/>
    </w:pPr>
  </w:style>
  <w:style w:type="paragraph" w:styleId="ListContinue3">
    <w:name w:val="List Continue 3"/>
    <w:basedOn w:val="Normal"/>
    <w:rsid w:val="00644634"/>
    <w:pPr>
      <w:spacing w:after="120"/>
      <w:ind w:left="1080"/>
    </w:pPr>
  </w:style>
  <w:style w:type="paragraph" w:styleId="ListContinue4">
    <w:name w:val="List Continue 4"/>
    <w:basedOn w:val="Normal"/>
    <w:rsid w:val="00644634"/>
    <w:pPr>
      <w:spacing w:after="120"/>
      <w:ind w:left="1440"/>
    </w:pPr>
  </w:style>
  <w:style w:type="paragraph" w:styleId="ListContinue5">
    <w:name w:val="List Continue 5"/>
    <w:basedOn w:val="Normal"/>
    <w:rsid w:val="00644634"/>
    <w:pPr>
      <w:spacing w:after="120"/>
      <w:ind w:left="1800"/>
    </w:pPr>
  </w:style>
  <w:style w:type="paragraph" w:styleId="ListNumber">
    <w:name w:val="List Number"/>
    <w:basedOn w:val="Normal"/>
    <w:rsid w:val="00644634"/>
    <w:pPr>
      <w:numPr>
        <w:numId w:val="13"/>
      </w:numPr>
    </w:pPr>
  </w:style>
  <w:style w:type="paragraph" w:styleId="ListNumber2">
    <w:name w:val="List Number 2"/>
    <w:basedOn w:val="Normal"/>
    <w:rsid w:val="00644634"/>
    <w:pPr>
      <w:numPr>
        <w:numId w:val="14"/>
      </w:numPr>
    </w:pPr>
  </w:style>
  <w:style w:type="paragraph" w:styleId="ListNumber3">
    <w:name w:val="List Number 3"/>
    <w:basedOn w:val="Normal"/>
    <w:rsid w:val="00644634"/>
    <w:pPr>
      <w:numPr>
        <w:numId w:val="15"/>
      </w:numPr>
    </w:pPr>
  </w:style>
  <w:style w:type="paragraph" w:styleId="ListNumber4">
    <w:name w:val="List Number 4"/>
    <w:basedOn w:val="Normal"/>
    <w:rsid w:val="00644634"/>
    <w:pPr>
      <w:numPr>
        <w:numId w:val="16"/>
      </w:numPr>
    </w:pPr>
  </w:style>
  <w:style w:type="paragraph" w:styleId="ListNumber5">
    <w:name w:val="List Number 5"/>
    <w:basedOn w:val="Normal"/>
    <w:rsid w:val="00644634"/>
    <w:pPr>
      <w:numPr>
        <w:numId w:val="17"/>
      </w:numPr>
    </w:pPr>
  </w:style>
  <w:style w:type="paragraph" w:styleId="MacroText">
    <w:name w:val="macro"/>
    <w:semiHidden/>
    <w:rsid w:val="006446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80" w:after="6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6446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644634"/>
    <w:rPr>
      <w:sz w:val="24"/>
      <w:szCs w:val="24"/>
    </w:rPr>
  </w:style>
  <w:style w:type="paragraph" w:styleId="NoteHeading">
    <w:name w:val="Note Heading"/>
    <w:basedOn w:val="Normal"/>
    <w:next w:val="Normal"/>
    <w:rsid w:val="00644634"/>
  </w:style>
  <w:style w:type="paragraph" w:styleId="PlainText">
    <w:name w:val="Plain Text"/>
    <w:basedOn w:val="Normal"/>
    <w:rsid w:val="0064463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644634"/>
  </w:style>
  <w:style w:type="paragraph" w:styleId="Signature">
    <w:name w:val="Signature"/>
    <w:basedOn w:val="Normal"/>
    <w:rsid w:val="00644634"/>
    <w:pPr>
      <w:ind w:left="4320"/>
    </w:pPr>
  </w:style>
  <w:style w:type="paragraph" w:styleId="Subtitle">
    <w:name w:val="Subtitle"/>
    <w:basedOn w:val="Normal"/>
    <w:qFormat/>
    <w:rsid w:val="00644634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44634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644634"/>
    <w:pPr>
      <w:ind w:left="440" w:hanging="440"/>
    </w:pPr>
  </w:style>
  <w:style w:type="paragraph" w:styleId="Title">
    <w:name w:val="Title"/>
    <w:basedOn w:val="Normal"/>
    <w:qFormat/>
    <w:rsid w:val="00644634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44634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644634"/>
    <w:rPr>
      <w:color w:val="0000FF"/>
      <w:u w:val="single"/>
    </w:rPr>
  </w:style>
  <w:style w:type="paragraph" w:customStyle="1" w:styleId="NumberBold">
    <w:name w:val="Number (Bold)"/>
    <w:basedOn w:val="Normal"/>
    <w:next w:val="NumberNoNumber"/>
    <w:rsid w:val="00644634"/>
    <w:pPr>
      <w:numPr>
        <w:numId w:val="18"/>
      </w:numPr>
      <w:spacing w:before="120"/>
    </w:pPr>
    <w:rPr>
      <w:b/>
    </w:rPr>
  </w:style>
  <w:style w:type="character" w:customStyle="1" w:styleId="NormalIndentChar">
    <w:name w:val="Normal Indent Char"/>
    <w:basedOn w:val="DefaultParagraphFont"/>
    <w:rsid w:val="00644634"/>
    <w:rPr>
      <w:sz w:val="22"/>
      <w:lang w:val="en-US" w:eastAsia="en-US" w:bidi="ar-SA"/>
    </w:rPr>
  </w:style>
  <w:style w:type="character" w:customStyle="1" w:styleId="UserInputChar">
    <w:name w:val="User Input Char"/>
    <w:basedOn w:val="NormalIndentChar"/>
    <w:rsid w:val="00644634"/>
    <w:rPr>
      <w:rFonts w:ascii="Courier New" w:hAnsi="Courier New"/>
    </w:rPr>
  </w:style>
  <w:style w:type="paragraph" w:customStyle="1" w:styleId="Picturecwt">
    <w:name w:val="Picture (cwt)"/>
    <w:basedOn w:val="Normal"/>
    <w:rsid w:val="00644634"/>
    <w:pPr>
      <w:suppressAutoHyphens w:val="0"/>
      <w:spacing w:before="120" w:after="120"/>
      <w:jc w:val="center"/>
    </w:pPr>
    <w:rPr>
      <w:b/>
      <w:sz w:val="20"/>
    </w:rPr>
  </w:style>
  <w:style w:type="paragraph" w:customStyle="1" w:styleId="NumberNo-cwt">
    <w:name w:val="Number No-# (cwt)"/>
    <w:basedOn w:val="Normal"/>
    <w:rsid w:val="00644634"/>
    <w:pPr>
      <w:suppressAutoHyphens w:val="0"/>
      <w:spacing w:before="120" w:after="120"/>
      <w:ind w:left="720"/>
    </w:pPr>
    <w:rPr>
      <w:sz w:val="20"/>
    </w:rPr>
  </w:style>
  <w:style w:type="paragraph" w:customStyle="1" w:styleId="SubLetter">
    <w:name w:val="SubLetter"/>
    <w:basedOn w:val="Normal"/>
    <w:next w:val="NormalIndent"/>
    <w:rsid w:val="00E120C7"/>
    <w:pPr>
      <w:numPr>
        <w:numId w:val="23"/>
      </w:numPr>
      <w:tabs>
        <w:tab w:val="clear" w:pos="360"/>
        <w:tab w:val="num" w:pos="720"/>
      </w:tabs>
    </w:pPr>
  </w:style>
  <w:style w:type="paragraph" w:customStyle="1" w:styleId="SubLetterNoNumber">
    <w:name w:val="SubLetter No Number"/>
    <w:basedOn w:val="Normal"/>
    <w:rsid w:val="00E120C7"/>
    <w:pPr>
      <w:spacing w:before="60" w:after="120"/>
      <w:ind w:left="720"/>
    </w:pPr>
  </w:style>
  <w:style w:type="character" w:customStyle="1" w:styleId="FileNames">
    <w:name w:val="FileNames"/>
    <w:basedOn w:val="DefaultParagraphFont"/>
    <w:rsid w:val="00904B57"/>
    <w:rPr>
      <w:rFonts w:ascii="Courier New" w:hAnsi="Courier New"/>
      <w:sz w:val="18"/>
    </w:rPr>
  </w:style>
  <w:style w:type="paragraph" w:customStyle="1" w:styleId="NumberBold0">
    <w:name w:val="Number Bold"/>
    <w:basedOn w:val="Number"/>
    <w:rsid w:val="00904B57"/>
    <w:pPr>
      <w:numPr>
        <w:numId w:val="31"/>
      </w:numPr>
    </w:pPr>
    <w:rPr>
      <w:b/>
    </w:rPr>
  </w:style>
  <w:style w:type="paragraph" w:styleId="Revision">
    <w:name w:val="Revision"/>
    <w:hidden/>
    <w:uiPriority w:val="99"/>
    <w:semiHidden/>
    <w:rsid w:val="00660EF8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159712\Application%20Data\Microsoft\Templates\tto\t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tto</Template>
  <TotalTime>40</TotalTime>
  <Pages>6</Pages>
  <Words>457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Memory Management</vt:lpstr>
    </vt:vector>
  </TitlesOfParts>
  <Company>Texas Instruments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Memory Management</dc:title>
  <dc:subject>C6000 Optimization Workshop</dc:subject>
  <dc:creator>Scott Specker</dc:creator>
  <cp:keywords>11</cp:keywords>
  <cp:lastModifiedBy>Robert J. Hillard</cp:lastModifiedBy>
  <cp:revision>14</cp:revision>
  <cp:lastPrinted>2012-05-18T01:19:00Z</cp:lastPrinted>
  <dcterms:created xsi:type="dcterms:W3CDTF">2012-04-09T17:56:00Z</dcterms:created>
  <dcterms:modified xsi:type="dcterms:W3CDTF">2012-05-18T01:19:00Z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th_lab">
    <vt:lpwstr>C:\dsp6\labs\</vt:lpwstr>
  </property>
  <property fmtid="{D5CDD505-2E9C-101B-9397-08002B2CF9AE}" pid="3" name="path_labs">
    <vt:lpwstr>C:\op6000\labs\</vt:lpwstr>
  </property>
  <property fmtid="{D5CDD505-2E9C-101B-9397-08002B2CF9AE}" pid="4" name="copy_from_lab_number">
    <vt:i4>2</vt:i4>
  </property>
  <property fmtid="{D5CDD505-2E9C-101B-9397-08002B2CF9AE}" pid="5" name="_DocHome">
    <vt:i4>1213449736</vt:i4>
  </property>
</Properties>
</file>